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sz w:val="56"/>
          <w:szCs w:val="56"/>
        </w:rPr>
        <w:t>Quantifizierung und regionale Trends des Facharztmangels im Öffentlichen Gesundheitsdienst (ÖGD)</w:t>
      </w:r>
    </w:p>
    <w:p>
      <w:pPr>
        <w:pStyle w:val="Keywords"/>
        <w:rPr/>
      </w:pPr>
      <w:r>
        <w:rPr/>
      </w:r>
    </w:p>
    <w:p>
      <w:pPr>
        <w:pStyle w:val="Berschrift1"/>
        <w:rPr/>
      </w:pPr>
      <w:bookmarkStart w:id="0" w:name="H169745"/>
      <w:bookmarkEnd w:id="0"/>
      <w:r>
        <w:rPr>
          <w:b/>
          <w:bCs/>
        </w:rPr>
        <w:t>Einleitung</w:t>
      </w:r>
    </w:p>
    <w:p>
      <w:pPr>
        <w:pStyle w:val="Normal"/>
        <w:rPr/>
      </w:pPr>
      <w:r>
        <w:rPr/>
        <w:t xml:space="preserve">Der öffentliche Gesundheitsdienst soll die Gesundheit der Bevölkerung schützen und stärken. Die vielfältigen fachärztlichen Aufgaben und Verantwortungen in den staatlichen Einrichtungen des öffentlichen Gesundheitsdienstes sind gesetzlich geregelt. Da sie zum Teil Einschränkungen der Grundrechte der Bürger umfassen, muss eine ausreichende Qualifizierung sichergestellt sein. Eine </w:t>
      </w:r>
      <w:commentRangeStart w:id="0"/>
      <w:r>
        <w:rPr>
          <w:highlight w:val="yellow"/>
        </w:rPr>
        <w:t>minimale</w:t>
      </w:r>
      <w:r>
        <w:rPr>
          <w:highlight w:val="yellow"/>
        </w:rPr>
      </w:r>
      <w:commentRangeEnd w:id="0"/>
      <w:r>
        <w:commentReference w:id="0"/>
      </w:r>
      <w:r>
        <w:rPr/>
        <w:t xml:space="preserve"> Personalausstattung in den kommunalen Behörden ist </w:t>
      </w:r>
      <w:commentRangeStart w:id="1"/>
      <w:r>
        <w:rPr/>
        <w:t>im Regelfall</w:t>
      </w:r>
      <w:r>
        <w:rPr/>
      </w:r>
      <w:commentRangeEnd w:id="1"/>
      <w:r>
        <w:commentReference w:id="1"/>
      </w:r>
      <w:r>
        <w:rPr/>
        <w:t xml:space="preserve"> nicht verbindlich festgelegt oder transparent verfügbar. Fachverbände weisen seit Jahren auf einen Mangel an Fachärzt/innen im Öffentlichen Gesundheitsdienst </w:t>
      </w:r>
      <w:commentRangeStart w:id="2"/>
      <w:r>
        <w:rPr/>
        <w:t>(ÖGW-FÄ)</w:t>
      </w:r>
      <w:r>
        <w:rPr/>
      </w:r>
      <w:commentRangeEnd w:id="2"/>
      <w:r>
        <w:commentReference w:id="2"/>
      </w:r>
      <w:r>
        <w:rPr/>
        <w:t xml:space="preserve"> hin, ohne systematische empirische Belege vor</w:t>
      </w:r>
      <w:del w:id="0" w:author="Teichert, Ute" w:date="2019-10-07T22:43:00Z">
        <w:r>
          <w:rPr/>
          <w:delText>zu</w:delText>
        </w:r>
      </w:del>
      <w:r>
        <w:rPr/>
        <w:t>legen</w:t>
      </w:r>
      <w:ins w:id="1" w:author="Teichert, Ute" w:date="2019-10-07T22:43:00Z">
        <w:r>
          <w:rPr/>
          <w:t xml:space="preserve"> zu </w:t>
        </w:r>
      </w:ins>
      <w:ins w:id="2" w:author="Teichert, Ute" w:date="2019-10-07T22:43:00Z">
        <w:commentRangeStart w:id="3"/>
        <w:r>
          <w:rPr/>
          <w:t>können</w:t>
        </w:r>
      </w:ins>
      <w:r>
        <w:rPr/>
      </w:r>
      <w:ins w:id="3" w:author="Teichert, Ute" w:date="2019-10-07T22:43:00Z">
        <w:commentRangeEnd w:id="3"/>
        <w:r>
          <w:commentReference w:id="3"/>
        </w:r>
        <w:r>
          <w:rPr/>
          <w:t>.</w:t>
        </w:r>
      </w:ins>
      <w:del w:id="4" w:author="Teichert, Ute" w:date="2019-10-07T22:43:00Z">
        <w:r>
          <w:rPr/>
          <w:delText>.</w:delText>
        </w:r>
      </w:del>
      <w:r>
        <w:rPr/>
        <w:t xml:space="preserve"> Ziel dieser Untersuchung ist die </w:t>
      </w:r>
      <w:commentRangeStart w:id="4"/>
      <w:r>
        <w:rPr/>
        <w:t>Anzahl</w:t>
      </w:r>
      <w:r>
        <w:rPr/>
      </w:r>
      <w:commentRangeEnd w:id="4"/>
      <w:r>
        <w:commentReference w:id="4"/>
      </w:r>
      <w:r>
        <w:rPr/>
        <w:t xml:space="preserve"> an ÖGW-FÄ zu quantifizieren und Trends darzustellen.</w:t>
      </w:r>
    </w:p>
    <w:p>
      <w:pPr>
        <w:pStyle w:val="Berschrift1"/>
        <w:rPr/>
      </w:pPr>
      <w:bookmarkStart w:id="1" w:name="H5554276"/>
      <w:bookmarkEnd w:id="1"/>
      <w:r>
        <w:rPr>
          <w:b/>
          <w:bCs/>
        </w:rPr>
        <w:t>Methode</w:t>
      </w:r>
    </w:p>
    <w:p>
      <w:pPr>
        <w:pStyle w:val="Normal"/>
        <w:rPr/>
      </w:pPr>
      <w:r>
        <w:rPr/>
        <w:t>Analyse der bei Ärztekammer</w:t>
      </w:r>
      <w:ins w:id="5" w:author="Bruns-Philipps, Elke" w:date="2019-10-08T09:58:00Z">
        <w:r>
          <w:rPr>
            <w:highlight w:val="yellow"/>
          </w:rPr>
          <w:t>n</w:t>
        </w:r>
      </w:ins>
      <w:r>
        <w:rPr/>
        <w:t xml:space="preserve"> in Deutschland registrierten Ärzte nach Facharztrichtung, Region, Alter, Geschlecht, Tätigkeit (In Behörden/Körperschaften u. a. vs. Gesamt) vom 01.01.</w:t>
      </w:r>
      <w:commentRangeStart w:id="5"/>
      <w:r>
        <w:rPr/>
        <w:t>1998</w:t>
      </w:r>
      <w:r>
        <w:rPr/>
      </w:r>
      <w:commentRangeEnd w:id="5"/>
      <w:r>
        <w:commentReference w:id="5"/>
      </w:r>
      <w:r>
        <w:rPr/>
        <w:t xml:space="preserve"> bis zum 31.12.2018. Download der </w:t>
      </w:r>
      <w:r>
        <w:rPr>
          <w:highlight w:val="yellow"/>
          <w:rPrChange w:id="0" w:author="Bruns-Philipps, Elke" w:date="2019-10-08T09:59:00Z"/>
        </w:rPr>
        <w:t>öffentlich</w:t>
      </w:r>
      <w:del w:id="7" w:author="Bruns-Philipps, Elke" w:date="2019-10-08T09:58:00Z">
        <w:r>
          <w:rPr>
            <w:highlight w:val="yellow"/>
          </w:rPr>
          <w:delText>e</w:delText>
        </w:r>
      </w:del>
      <w:r>
        <w:rPr/>
        <w:t xml:space="preserve"> verfügbaren Daten von </w:t>
      </w:r>
      <w:hyperlink r:id="rId2">
        <w:r>
          <w:rPr>
            <w:rStyle w:val="Internetverknpfung"/>
          </w:rPr>
          <w:t>www.gbe-bund.de</w:t>
        </w:r>
      </w:hyperlink>
      <w:r>
        <w:rPr/>
        <w:t>, Tabelle: “Ärztinnen und Ärzte mit Gebiets- und Facharztbezeichnung, BÄK“ mit dem Datenstand vom 21.07.2019. Descriptive Analyse mit R (</w:t>
      </w:r>
      <w:hyperlink r:id="rId3">
        <w:r>
          <w:rPr>
            <w:rStyle w:val="Internetverknpfung"/>
          </w:rPr>
          <w:t>https://github.com/jakobschumacher/fachaerzte_oegw</w:t>
        </w:r>
      </w:hyperlink>
      <w:r>
        <w:rPr/>
        <w:t>/) .</w:t>
      </w:r>
    </w:p>
    <w:p>
      <w:pPr>
        <w:pStyle w:val="Berschrift1"/>
        <w:rPr/>
      </w:pPr>
      <w:bookmarkStart w:id="2" w:name="H6938292"/>
      <w:bookmarkEnd w:id="2"/>
      <w:r>
        <w:rPr>
          <w:b/>
          <w:bCs/>
        </w:rPr>
        <w:t>Ergebnis</w:t>
      </w:r>
    </w:p>
    <w:p>
      <w:pPr>
        <w:pStyle w:val="Normal"/>
        <w:rPr/>
      </w:pPr>
      <w:r>
        <w:rPr/>
        <w:t xml:space="preserve">Die Anzahl </w:t>
      </w:r>
      <w:commentRangeStart w:id="6"/>
      <w:r>
        <w:rPr/>
        <w:t xml:space="preserve">an </w:t>
      </w:r>
      <w:commentRangeStart w:id="7"/>
      <w:r>
        <w:rPr/>
        <w:t>tätigen</w:t>
      </w:r>
      <w:r>
        <w:rPr/>
      </w:r>
      <w:commentRangeEnd w:id="7"/>
      <w:r>
        <w:commentReference w:id="7"/>
      </w:r>
      <w:r>
        <w:rPr/>
        <w:t xml:space="preserve"> </w:t>
      </w:r>
      <w:r>
        <w:rPr/>
      </w:r>
      <w:commentRangeEnd w:id="6"/>
      <w:r>
        <w:commentReference w:id="6"/>
      </w:r>
      <w:r>
        <w:rPr/>
        <w:t xml:space="preserve">Fachärzten/innen </w:t>
      </w:r>
      <w:ins w:id="8" w:author="Teichert, Ute" w:date="2019-10-07T22:46:00Z">
        <w:r>
          <w:rPr/>
          <w:t xml:space="preserve">ist im Zeitraum von bis </w:t>
        </w:r>
      </w:ins>
      <w:r>
        <w:rPr/>
        <w:t>in Deutschland</w:t>
      </w:r>
      <w:del w:id="9" w:author="Teichert, Ute" w:date="2019-10-07T22:47:00Z">
        <w:r>
          <w:rPr/>
          <w:delText xml:space="preserve"> ist</w:delText>
        </w:r>
      </w:del>
      <w:r>
        <w:rPr/>
        <w:t xml:space="preserve">  von 287.032 auf 392.402 (+37%) gestiegen. Die Anzahl der in Behörden und Kommunen tätigen Fachärzte ist  </w:t>
      </w:r>
      <w:ins w:id="10" w:author="Teichert, Ute" w:date="2019-10-07T22:47:00Z">
        <w:r>
          <w:rPr>
            <w:highlight w:val="yellow"/>
          </w:rPr>
          <w:t>i</w:t>
        </w:r>
      </w:ins>
      <w:ins w:id="11" w:author="Bruns-Philipps, Elke" w:date="2019-10-08T10:00:00Z">
        <w:r>
          <w:rPr>
            <w:highlight w:val="yellow"/>
          </w:rPr>
          <w:t>m</w:t>
        </w:r>
      </w:ins>
      <w:del w:id="12" w:author="Bruns-Philipps, Elke" w:date="2019-10-08T10:00:00Z">
        <w:r>
          <w:rPr>
            <w:highlight w:val="yellow"/>
          </w:rPr>
          <w:delText>n</w:delText>
        </w:r>
      </w:del>
      <w:ins w:id="13" w:author="Teichert, Ute" w:date="2019-10-07T22:47:00Z">
        <w:r>
          <w:rPr/>
          <w:t xml:space="preserve"> gleichen Zeitraum </w:t>
        </w:r>
      </w:ins>
      <w:r>
        <w:rPr/>
        <w:t xml:space="preserve">von 10.456 auf 10.020 (-4%) gesunken. Die Anzahl der ÖGW-FÄ ist von 1072 auf 784 (-27%) gesunken. Das Durchschnittsalter aller </w:t>
      </w:r>
      <w:ins w:id="14" w:author="Unbekannter Autor" w:date="2019-10-09T14:50:16Z">
        <w:r>
          <w:rPr/>
          <w:t xml:space="preserve">tätigen </w:t>
        </w:r>
      </w:ins>
      <w:r>
        <w:rPr/>
        <w:t xml:space="preserve">Fachärzt/Innen </w:t>
      </w:r>
      <w:del w:id="15" w:author="Unbekannter Autor" w:date="2019-10-09T14:49:34Z">
        <w:r>
          <w:rPr/>
          <w:delText>ist kaum</w:delText>
        </w:r>
      </w:del>
      <w:del w:id="16" w:author="Unbekannter Autor" w:date="2019-10-09T14:49:34Z">
        <w:r>
          <w:rPr/>
          <w:commentReference w:id="8"/>
        </w:r>
      </w:del>
      <w:del w:id="17" w:author="Unbekannter Autor" w:date="2019-10-09T14:49:34Z">
        <w:r>
          <w:rPr/>
          <w:delText xml:space="preserve"> gestiegen</w:delText>
        </w:r>
      </w:del>
      <w:ins w:id="18" w:author="Unbekannter Autor" w:date="2019-10-09T14:49:34Z">
        <w:r>
          <w:rPr/>
          <w:t>stieg von 48 Jahren auf 51,7</w:t>
        </w:r>
      </w:ins>
      <w:ins w:id="19" w:author="Unbekannter Autor" w:date="2019-10-09T14:50:02Z">
        <w:r>
          <w:rPr/>
          <w:t xml:space="preserve">, das Durchschnittsalter der </w:t>
        </w:r>
      </w:ins>
      <w:del w:id="20" w:author="Unbekannter Autor" w:date="2019-10-09T14:50:11Z">
        <w:r>
          <w:rPr/>
          <w:delText xml:space="preserve">. </w:delText>
        </w:r>
      </w:del>
      <w:del w:id="21" w:author="Unbekannter Autor" w:date="2019-10-09T14:50:11Z">
        <w:r>
          <w:rPr>
            <w:highlight w:val="yellow"/>
          </w:rPr>
          <w:delText xml:space="preserve">Demgegenüber ist </w:delText>
        </w:r>
      </w:del>
      <w:del w:id="22" w:author="Bruns-Philipps, Elke" w:date="2019-10-08T10:00:00Z">
        <w:r>
          <w:rPr>
            <w:highlight w:val="yellow"/>
          </w:rPr>
          <w:delText>D</w:delText>
        </w:r>
      </w:del>
      <w:del w:id="23" w:author="Unbekannter Autor" w:date="2019-10-09T14:50:11Z">
        <w:r>
          <w:rPr>
            <w:highlight w:val="yellow"/>
          </w:rPr>
          <w:delText>d</w:delText>
        </w:r>
      </w:del>
      <w:del w:id="24" w:author="Unbekannter Autor" w:date="2019-10-09T14:50:11Z">
        <w:r>
          <w:rPr>
            <w:highlight w:val="yellow"/>
          </w:rPr>
          <w:delText>er Anteil</w:delText>
        </w:r>
      </w:del>
      <w:del w:id="25" w:author="Bruns-Philipps, Elke" w:date="2019-10-08T10:01:00Z">
        <w:r>
          <w:rPr>
            <w:highlight w:val="yellow"/>
          </w:rPr>
          <w:delText>,</w:delText>
        </w:r>
      </w:del>
      <w:del w:id="26" w:author="Unbekannter Autor" w:date="2019-10-09T14:50:11Z">
        <w:r>
          <w:rPr>
            <w:highlight w:val="yellow"/>
          </w:rPr>
          <w:delText xml:space="preserve"> der</w:delText>
        </w:r>
      </w:del>
      <w:r>
        <w:rPr/>
        <w:t xml:space="preserve"> tätigen FA-ÖGW </w:t>
      </w:r>
      <w:ins w:id="27" w:author="Unbekannter Autor" w:date="2019-10-09T14:50:22Z">
        <w:r>
          <w:rPr/>
          <w:t xml:space="preserve"> </w:t>
        </w:r>
      </w:ins>
      <w:ins w:id="28" w:author="Unbekannter Autor" w:date="2019-10-09T14:50:22Z">
        <w:r>
          <w:rPr/>
          <w:t xml:space="preserve">stieg von 50,2 </w:t>
        </w:r>
      </w:ins>
      <w:del w:id="29" w:author="Unbekannter Autor" w:date="2019-10-09T14:50:40Z">
        <w:r>
          <w:rPr/>
          <w:delText xml:space="preserve">von über 60 Jahren und älter </w:delText>
        </w:r>
      </w:del>
      <w:del w:id="30" w:author="Bruns-Philipps, Elke" w:date="2019-10-08T10:00:00Z">
        <w:r>
          <w:rPr/>
          <w:delText xml:space="preserve">ist </w:delText>
        </w:r>
      </w:del>
      <w:del w:id="31" w:author="Unbekannter Autor" w:date="2019-10-09T14:50:40Z">
        <w:r>
          <w:rPr/>
          <w:delText>von 10,6% auf 43,72% gestiegen.</w:delText>
        </w:r>
      </w:del>
      <w:ins w:id="32" w:author="Unbekannter Autor" w:date="2019-10-09T14:50:40Z">
        <w:r>
          <w:rPr/>
          <w:t xml:space="preserve">auf 56,9 Jahre. Im Jahr 2018 sind 44% </w:t>
        </w:r>
      </w:ins>
      <w:ins w:id="33" w:author="Unbekannter Autor" w:date="2019-10-09T15:01:00Z">
        <w:r>
          <w:rPr/>
          <w:t>der ÖGW-FA 60 Jahre oder älter.</w:t>
        </w:r>
      </w:ins>
    </w:p>
    <w:p>
      <w:pPr>
        <w:pStyle w:val="Berschrift1"/>
        <w:rPr/>
      </w:pPr>
      <w:bookmarkStart w:id="3" w:name="H3629174"/>
      <w:bookmarkEnd w:id="3"/>
      <w:r>
        <w:rPr>
          <w:b/>
          <w:bCs/>
        </w:rPr>
        <w:t>Diskussion</w:t>
      </w:r>
    </w:p>
    <w:p>
      <w:pPr>
        <w:pStyle w:val="Normal"/>
        <w:rPr/>
      </w:pPr>
      <w:r>
        <w:rPr/>
        <w:t xml:space="preserve">Die Anzahl </w:t>
      </w:r>
      <w:del w:id="34" w:author="Teichert, Ute" w:date="2019-10-07T22:47:00Z">
        <w:r>
          <w:rPr/>
          <w:delText xml:space="preserve">von </w:delText>
        </w:r>
      </w:del>
      <w:ins w:id="35" w:author="Teichert, Ute" w:date="2019-10-07T22:47:00Z">
        <w:r>
          <w:rPr/>
          <w:t xml:space="preserve">der </w:t>
        </w:r>
      </w:ins>
      <w:r>
        <w:rPr/>
        <w:t>im ÖGD tätigen F</w:t>
      </w:r>
      <w:ins w:id="36" w:author="Bruns-Philipps, Elke" w:date="2019-10-08T10:02:00Z">
        <w:r>
          <w:rPr/>
          <w:t>Ä</w:t>
        </w:r>
      </w:ins>
      <w:del w:id="37" w:author="Bruns-Philipps, Elke" w:date="2019-10-08T10:02:00Z">
        <w:r>
          <w:rPr/>
          <w:delText>A</w:delText>
        </w:r>
      </w:del>
      <w:r>
        <w:rPr/>
        <w:t xml:space="preserve">-ÖGW hat sich </w:t>
      </w:r>
      <w:ins w:id="38" w:author="Teichert, Ute" w:date="2019-10-07T22:47:00Z">
        <w:r>
          <w:rPr/>
          <w:t xml:space="preserve">im </w:t>
        </w:r>
      </w:ins>
      <w:ins w:id="39" w:author="Bruns-Philipps, Elke" w:date="2019-10-08T10:01:00Z">
        <w:r>
          <w:rPr>
            <w:highlight w:val="yellow"/>
          </w:rPr>
          <w:t>ausgewerteten</w:t>
        </w:r>
      </w:ins>
      <w:ins w:id="40" w:author="Bruns-Philipps, Elke" w:date="2019-10-08T10:01:00Z">
        <w:r>
          <w:rPr/>
          <w:t xml:space="preserve"> </w:t>
        </w:r>
      </w:ins>
      <w:ins w:id="41" w:author="Teichert, Ute" w:date="2019-10-07T22:47:00Z">
        <w:r>
          <w:rPr/>
          <w:t xml:space="preserve">Zeitraum </w:t>
        </w:r>
      </w:ins>
      <w:del w:id="42" w:author="Bruns-Philipps, Elke" w:date="2019-10-08T10:05:00Z">
        <w:r>
          <w:rPr/>
          <w:delText xml:space="preserve">von </w:delText>
        </w:r>
      </w:del>
      <w:r>
        <w:rPr/>
        <w:t xml:space="preserve">um ein Drittel reduziert. Die </w:t>
      </w:r>
      <w:commentRangeStart w:id="9"/>
      <w:r>
        <w:rPr/>
        <w:t>Überalterung</w:t>
      </w:r>
      <w:r>
        <w:rPr/>
      </w:r>
      <w:commentRangeEnd w:id="9"/>
      <w:r>
        <w:commentReference w:id="9"/>
      </w:r>
      <w:r>
        <w:rPr/>
        <w:t xml:space="preserve"> der ÖGW-FÄ hat dabei zugenommen</w:t>
      </w:r>
      <w:ins w:id="43" w:author="Bruns-Philipps, Elke" w:date="2019-10-08T10:13:00Z">
        <w:r>
          <w:rPr/>
          <w:t xml:space="preserve">, </w:t>
        </w:r>
      </w:ins>
      <w:del w:id="44" w:author="Bruns-Philipps, Elke" w:date="2019-10-08T10:13:00Z">
        <w:r>
          <w:rPr/>
          <w:delText>. Es</w:delText>
        </w:r>
      </w:del>
      <w:del w:id="45" w:author="Bruns-Philipps, Elke" w:date="2019-10-08T10:14:00Z">
        <w:r>
          <w:rPr/>
          <w:delText xml:space="preserve"> kommen kaum </w:delText>
        </w:r>
      </w:del>
      <w:r>
        <w:rPr/>
        <w:t xml:space="preserve">junge ÖGW-FÄ </w:t>
      </w:r>
      <w:ins w:id="46" w:author="Bruns-Philipps, Elke" w:date="2019-10-08T10:14:00Z">
        <w:r>
          <w:rPr/>
          <w:t xml:space="preserve">kommen kaum </w:t>
        </w:r>
      </w:ins>
      <w:r>
        <w:rPr/>
        <w:t xml:space="preserve">nach.  Der aktuelle Mangel an personeller Kapazität von staatlichen Einrichtungen begründet </w:t>
      </w:r>
      <w:r>
        <w:rPr>
          <w:highlight w:val="yellow"/>
          <w:rPrChange w:id="0" w:author="Bruns-Philipps, Elke" w:date="2019-10-08T10:05:00Z"/>
        </w:rPr>
        <w:t xml:space="preserve">sich </w:t>
      </w:r>
      <w:del w:id="48" w:author="Bruns-Philipps, Elke" w:date="2019-10-08T10:05:00Z">
        <w:r>
          <w:rPr>
            <w:highlight w:val="yellow"/>
          </w:rPr>
          <w:delText>aus einer</w:delText>
        </w:r>
      </w:del>
      <w:ins w:id="49" w:author="Bruns-Philipps, Elke" w:date="2019-10-08T10:05:00Z">
        <w:r>
          <w:rPr>
            <w:highlight w:val="yellow"/>
          </w:rPr>
          <w:t>in dem Rückgang</w:t>
        </w:r>
      </w:ins>
      <w:r>
        <w:rPr/>
        <w:t xml:space="preserve"> </w:t>
      </w:r>
      <w:del w:id="50" w:author="Bruns-Philipps, Elke" w:date="2019-10-08T10:05:00Z">
        <w:r>
          <w:rPr/>
          <w:delText xml:space="preserve">Abnahme </w:delText>
        </w:r>
      </w:del>
      <w:r>
        <w:rPr/>
        <w:t xml:space="preserve">der ÖGW-FÄ in den letzten 20 Jahren. Dieser </w:t>
      </w:r>
      <w:commentRangeStart w:id="10"/>
      <w:r>
        <w:rPr/>
        <w:t>Mangel</w:t>
      </w:r>
      <w:r>
        <w:rPr/>
      </w:r>
      <w:commentRangeEnd w:id="10"/>
      <w:r>
        <w:commentReference w:id="10"/>
      </w:r>
      <w:r>
        <w:rPr/>
        <w:t xml:space="preserve"> wird sich in Zukunft </w:t>
      </w:r>
      <w:ins w:id="51" w:author="Bruns-Philipps, Elke" w:date="2019-10-08T10:05:00Z">
        <w:r>
          <w:rPr/>
          <w:t xml:space="preserve">mit den anstehenden Berentungen der kommenden 5 Jahre </w:t>
        </w:r>
      </w:ins>
      <w:r>
        <w:rPr/>
        <w:t xml:space="preserve">weiter verstärken. </w:t>
      </w:r>
      <w:del w:id="52" w:author="Teichert, Ute" w:date="2019-10-07T22:54:00Z">
        <w:r>
          <w:rPr/>
          <w:delText xml:space="preserve">Das Autorenteam bezweifelt eine </w:delText>
        </w:r>
      </w:del>
      <w:ins w:id="53" w:author="Teichert, Ute" w:date="2019-10-07T22:54:00Z">
        <w:r>
          <w:rPr/>
          <w:t xml:space="preserve">Die </w:t>
        </w:r>
      </w:ins>
      <w:r>
        <w:rPr/>
        <w:t>zukünftige Arbeitsfähigkeit des ÖGD</w:t>
      </w:r>
      <w:ins w:id="54" w:author="Teichert, Ute" w:date="2019-10-07T22:54:00Z">
        <w:r>
          <w:rPr/>
          <w:t xml:space="preserve"> </w:t>
        </w:r>
      </w:ins>
      <w:del w:id="55" w:author="Bruns-Philipps, Elke" w:date="2019-10-08T10:06:00Z">
        <w:r>
          <w:rPr/>
          <w:delText>wird</w:delText>
        </w:r>
      </w:del>
      <w:ins w:id="56" w:author="Bruns-Philipps, Elke" w:date="2019-10-08T10:06:00Z">
        <w:r>
          <w:rPr/>
          <w:t>ist</w:t>
        </w:r>
      </w:ins>
      <w:ins w:id="57" w:author="Teichert, Ute" w:date="2019-10-07T22:54:00Z">
        <w:r>
          <w:rPr/>
          <w:t xml:space="preserve"> damit erheblich </w:t>
        </w:r>
      </w:ins>
      <w:del w:id="58" w:author="Bruns-Philipps, Elke" w:date="2019-10-08T10:07:00Z">
        <w:r>
          <w:rPr/>
          <w:delText>erschwert</w:delText>
        </w:r>
      </w:del>
      <w:ins w:id="59" w:author="Bruns-Philipps, Elke" w:date="2019-10-08T10:07:00Z">
        <w:r>
          <w:rPr/>
          <w:t>gefährdet.</w:t>
        </w:r>
      </w:ins>
      <w:del w:id="60" w:author="Teichert, Ute" w:date="2019-10-07T22:54:00Z">
        <w:r>
          <w:rPr/>
          <w:delText>.</w:delText>
        </w:r>
      </w:del>
      <w:ins w:id="61" w:author="Teichert, Ute" w:date="2019-10-07T22:55:00Z">
        <w:r>
          <w:rPr/>
          <w:t xml:space="preserve"> </w:t>
        </w:r>
      </w:ins>
      <w:ins w:id="62" w:author="Bruns-Philipps, Elke" w:date="2019-10-08T10:07:00Z">
        <w:commentRangeStart w:id="11"/>
        <w:r>
          <w:rPr/>
          <w:t xml:space="preserve">Trotz </w:t>
        </w:r>
      </w:ins>
      <w:del w:id="63" w:author="Unbekannter Autor" w:date="2019-10-09T15:05:29Z">
        <w:r>
          <w:rPr/>
          <w:delText>permanenter</w:delText>
        </w:r>
      </w:del>
      <w:ins w:id="64" w:author="Unbekannter Autor" w:date="2019-10-09T15:05:37Z">
        <w:r>
          <w:rPr/>
          <w:commentReference w:id="12"/>
        </w:r>
      </w:ins>
      <w:ins w:id="65" w:author="Bruns-Philipps, Elke" w:date="2019-10-08T10:07:00Z">
        <w:r>
          <w:rPr/>
          <w:t xml:space="preserve"> Ausweitung der gesetzlich vorgeschriebenen, hoheitlichen Aufgabenbereiche in den letzten zwanzig Jahren z.B. im Bereich des Infektionsschutzes oder der Trinkwasserkontrolle und aktueller neuer Anforderungen durch das Maserschutzgesetz oder das Prostituiertenschutzgesetz</w:t>
        </w:r>
      </w:ins>
      <w:ins w:id="66" w:author="Unbekannter Autor" w:date="2019-10-09T15:06:20Z">
        <w:r>
          <w:rPr/>
        </w:r>
      </w:ins>
      <w:ins w:id="67" w:author="Bruns-Philipps, Elke" w:date="2019-10-08T10:07:00Z">
        <w:commentRangeEnd w:id="11"/>
        <w:r>
          <w:commentReference w:id="11"/>
        </w:r>
        <w:r>
          <w:rPr/>
          <w:t xml:space="preserve"> </w:t>
        </w:r>
      </w:ins>
      <w:ins w:id="68" w:author="Unbekannter Autor" w:date="2019-10-09T15:04:54Z">
        <w:r>
          <w:rPr/>
          <w:t xml:space="preserve">exisiteren weniger </w:t>
        </w:r>
      </w:ins>
      <w:ins w:id="69" w:author="Unbekannter Autor" w:date="2019-10-09T15:05:06Z">
        <w:r>
          <w:rPr/>
          <w:t>ÖGW-FA</w:t>
        </w:r>
      </w:ins>
      <w:del w:id="70" w:author="Unbekannter Autor" w:date="2019-10-09T15:04:51Z">
        <w:r>
          <w:rPr/>
          <w:delText xml:space="preserve">arbeiten immer weniger </w:delText>
        </w:r>
      </w:del>
      <w:del w:id="71" w:author="Unbekannter Autor" w:date="2019-10-09T15:04:51Z">
        <w:r>
          <w:rPr/>
          <w:delText>Ärztinnen und Ärzte in den Gesundheitsämtern</w:delText>
        </w:r>
      </w:del>
      <w:ins w:id="72" w:author="Bruns-Philipps, Elke" w:date="2019-10-08T10:10:00Z">
        <w:r>
          <w:rPr/>
          <w:t>.</w:t>
        </w:r>
      </w:ins>
      <w:del w:id="73" w:author="Bruns-Philipps, Elke" w:date="2019-10-08T10:10:00Z">
        <w:r>
          <w:rPr/>
          <w:delText xml:space="preserve">Es </w:delText>
        </w:r>
      </w:del>
      <w:del w:id="74" w:author="Bruns-Philipps, Elke" w:date="2019-10-08T10:10:00Z">
        <w:r>
          <w:rPr/>
          <w:delText xml:space="preserve">warden immer </w:delText>
        </w:r>
      </w:del>
      <w:del w:id="75" w:author="Bruns-Philipps, Elke" w:date="2019-10-08T10:10:00Z">
        <w:r>
          <w:rPr/>
          <w:delText>weniger Menschen in den G</w:delText>
        </w:r>
      </w:del>
      <w:del w:id="76" w:author="Bruns-Philipps, Elke" w:date="2019-10-08T10:10:00Z">
        <w:r>
          <w:rPr/>
          <w:delText>e</w:delText>
        </w:r>
      </w:del>
      <w:del w:id="77" w:author="Bruns-Philipps, Elke" w:date="2019-10-08T10:10:00Z">
        <w:r>
          <w:rPr/>
          <w:delText>sundeh</w:delText>
        </w:r>
      </w:del>
      <w:del w:id="78" w:author="Bruns-Philipps, Elke" w:date="2019-10-08T10:10:00Z">
        <w:r>
          <w:rPr/>
          <w:delText>e</w:delText>
        </w:r>
      </w:del>
      <w:del w:id="79" w:author="Bruns-Philipps, Elke" w:date="2019-10-08T10:10:00Z">
        <w:r>
          <w:rPr/>
          <w:delText xml:space="preserve">itsämtenr </w:delText>
        </w:r>
      </w:del>
      <w:del w:id="80" w:author="Bruns-Philipps, Elke" w:date="2019-10-08T10:10:00Z">
        <w:r>
          <w:rPr/>
          <w:delText>arbeiten trotz</w:delText>
        </w:r>
      </w:del>
      <w:del w:id="81" w:author="Bruns-Philipps, Elke" w:date="2019-10-08T10:10:00Z">
        <w:r>
          <w:rPr/>
          <w:delText xml:space="preserve"> ständig hinzu kommenden</w:delText>
        </w:r>
      </w:del>
      <w:del w:id="82" w:author="Bruns-Philipps, Elke" w:date="2019-10-08T10:10:00Z">
        <w:r>
          <w:rPr/>
          <w:delText>de</w:delText>
        </w:r>
      </w:del>
      <w:del w:id="83" w:author="Bruns-Philipps, Elke" w:date="2019-10-08T10:10:00Z">
        <w:r>
          <w:rPr/>
          <w:delText>n</w:delText>
        </w:r>
      </w:del>
      <w:del w:id="84" w:author="Bruns-Philipps, Elke" w:date="2019-10-08T10:10:00Z">
        <w:r>
          <w:rPr/>
          <w:delText xml:space="preserve"> neue</w:delText>
        </w:r>
      </w:del>
      <w:del w:id="85" w:author="Bruns-Philipps, Elke" w:date="2019-10-08T10:10:00Z">
        <w:r>
          <w:rPr/>
          <w:delText xml:space="preserve">n </w:delText>
        </w:r>
      </w:del>
      <w:del w:id="86" w:author="Bruns-Philipps, Elke" w:date="2019-10-08T10:10:00Z">
        <w:r>
          <w:rPr/>
          <w:delText>gesetzlichen Arbeitsbereichen, wie z.B</w:delText>
        </w:r>
      </w:del>
      <w:del w:id="87" w:author="Bruns-Philipps, Elke" w:date="2019-10-08T10:10:00Z">
        <w:r>
          <w:rPr/>
          <w:delText>. kürzlich</w:delText>
        </w:r>
      </w:del>
      <w:del w:id="88" w:author="Bruns-Philipps, Elke" w:date="2019-10-08T10:10:00Z">
        <w:r>
          <w:rPr/>
          <w:delText xml:space="preserve"> durch das Masernschutzgesetz oder das Prostituiertenschutzgesetz.</w:delText>
        </w:r>
      </w:del>
      <w:ins w:id="89" w:author="Bruns-Philipps, Elke" w:date="2019-10-08T10:10:00Z">
        <w:r>
          <w:rPr/>
          <w:t xml:space="preserve"> </w:t>
        </w:r>
      </w:ins>
      <w:ins w:id="90" w:author="Bruns-Philipps, Elke" w:date="2019-10-08T10:11:00Z">
        <w:r>
          <w:rPr/>
          <w:t xml:space="preserve">Das kann nicht vollständig durch andere Gesundheitsfachberufe kompensiert </w:t>
        </w:r>
      </w:ins>
      <w:ins w:id="91" w:author="Bruns-Philipps, Elke" w:date="2019-10-08T10:13:00Z">
        <w:r>
          <w:rPr/>
          <w:t>w</w:t>
        </w:r>
      </w:ins>
      <w:ins w:id="92" w:author="Bruns-Philipps, Elke" w:date="2019-10-08T10:13:00Z">
        <w:bookmarkStart w:id="4" w:name="_GoBack"/>
        <w:bookmarkEnd w:id="4"/>
        <w:r>
          <w:rPr/>
          <w:t>erden</w:t>
        </w:r>
      </w:ins>
      <w:del w:id="93" w:author="Unbekannter Autor" w:date="2019-10-09T15:05:22Z">
        <w:r>
          <w:rPr/>
          <w:delText>, zumal auch das Personal insgesamt in Gesundheitsämtern rückläufig ist.</w:delText>
        </w:r>
      </w:del>
    </w:p>
    <w:p>
      <w:pPr>
        <w:pStyle w:val="Normal"/>
        <w:widowControl/>
        <w:bidi w:val="0"/>
        <w:spacing w:lineRule="auto" w:line="276" w:before="0" w:after="160"/>
        <w:jc w:val="left"/>
        <w:rPr/>
      </w:pPr>
      <w:ins w:id="95" w:author="Bruns-Philipps, Elke" w:date="2019-10-08T10:11:00Z">
        <w:r>
          <w:rPr/>
          <w:t xml:space="preserve"> </w:t>
        </w:r>
      </w:ins>
    </w:p>
    <w:sectPr>
      <w:type w:val="nextPage"/>
      <w:pgSz w:w="12240" w:h="15840"/>
      <w:pgMar w:left="1440" w:right="1440" w:header="0" w:top="1440" w:footer="0" w:bottom="1440" w:gutter="0"/>
      <w:pgNumType w:fmt="decimal"/>
      <w:formProt w:val="false"/>
      <w:textDirection w:val="lrTb"/>
      <w:docGrid w:type="default"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uns-Philipps, Elke" w:date="2019-10-08T09:56:00Z" w:initials="BE">
    <w:p>
      <w:r>
        <w:rPr>
          <w:rFonts w:ascii="Liberation Serif" w:hAnsi="Liberation Serif" w:eastAsia="DejaVu Sans" w:cs="DejaVu Sans"/>
          <w:sz w:val="24"/>
          <w:szCs w:val="24"/>
          <w:lang w:val="en-US" w:eastAsia="en-US" w:bidi="en-US"/>
        </w:rPr>
        <w:t>Ein Mindeststandard der Personalausstattung</w:t>
      </w:r>
    </w:p>
  </w:comment>
  <w:comment w:id="1" w:author="Unbekannter Autor" w:date="2019-10-07T22:53:00Z" w:initials="">
    <w:p>
      <w:r>
        <w:rPr>
          <w:rFonts w:eastAsia="DejaVu Sans" w:cs="DejaVu Sans" w:ascii="Calibri" w:hAnsi="Calibri"/>
          <w:sz w:val="20"/>
          <w:szCs w:val="24"/>
          <w:lang w:val="en-US" w:eastAsia="en-US" w:bidi="en-US"/>
        </w:rPr>
        <w:t>hier müssen wir "im Regelfall" hinzufügen, da das Mustergesundheitsamt vielleicht darunter fallen könnte, denn eigentlich ist es "verbindlich".</w:t>
      </w:r>
    </w:p>
  </w:comment>
  <w:comment w:id="2" w:author="Unbekannter Autor" w:date="2019-10-07T22:53:00Z" w:initials="">
    <w:p>
      <w:r>
        <w:rPr>
          <w:rFonts w:eastAsia="DejaVu Sans" w:cs="DejaVu Sans" w:ascii="Calibri" w:hAnsi="Calibri"/>
          <w:sz w:val="20"/>
          <w:szCs w:val="24"/>
          <w:lang w:val="en-US" w:eastAsia="en-US" w:bidi="en-US"/>
        </w:rPr>
        <w:t>Diese Abkürzung spart uns viele Zeichen, falls dies notwendig ist.</w:t>
      </w:r>
    </w:p>
  </w:comment>
  <w:comment w:id="3" w:author="Teichert, Ute" w:date="2019-10-07T22:53:00Z" w:initials="TU">
    <w:p>
      <w:r>
        <w:rPr>
          <w:rFonts w:ascii="Liberation Serif" w:hAnsi="Liberation Serif" w:eastAsia="DejaVu Sans" w:cs="DejaVu Sans"/>
          <w:sz w:val="24"/>
          <w:szCs w:val="24"/>
          <w:lang w:val="en-US" w:eastAsia="en-US" w:bidi="en-US"/>
        </w:rPr>
        <w:t>Es gibt keine bundesweite statistische Erfassung des Personals, vielleicht könnte man das auch einfügen?</w:t>
      </w:r>
    </w:p>
  </w:comment>
  <w:comment w:id="4" w:author="Unbekannter Autor" w:date="2019-10-07T22:53:00Z" w:initials="">
    <w:p>
      <w:r>
        <w:rPr>
          <w:rFonts w:ascii="Liberation Serif" w:hAnsi="Liberation Serif" w:eastAsia="DejaVu Sans" w:cs="DejaVu Sans"/>
          <w:sz w:val="20"/>
          <w:szCs w:val="24"/>
          <w:lang w:val="en-US" w:eastAsia="en-US" w:bidi="en-US"/>
        </w:rPr>
        <w:t>“Anzahl” ist besser als “Rückgang” da wir dies ja erst zeigen müssen</w:t>
      </w:r>
    </w:p>
  </w:comment>
  <w:comment w:id="5" w:author="Teichert, Ute" w:date="2019-10-07T22:53:00Z" w:initials="TU">
    <w:p>
      <w:r>
        <w:rPr>
          <w:rFonts w:ascii="Liberation Serif" w:hAnsi="Liberation Serif" w:eastAsia="DejaVu Sans" w:cs="DejaVu Sans"/>
          <w:sz w:val="24"/>
          <w:szCs w:val="24"/>
          <w:lang w:val="en-US" w:eastAsia="en-US" w:bidi="en-US"/>
        </w:rPr>
        <w:t>Die Unterteilung nach Gesundheitämtern erfolgte doch erst 2011, vorher war alles unter Körperschaften summiert.</w:t>
      </w:r>
    </w:p>
  </w:comment>
  <w:comment w:id="7" w:author="Bruns-Philipps, Elke" w:date="2019-10-08T10:02:00Z" w:initials="BE">
    <w:p>
      <w:r>
        <w:rPr>
          <w:rFonts w:ascii="Liberation Serif" w:hAnsi="Liberation Serif" w:eastAsia="DejaVu Sans" w:cs="DejaVu Sans"/>
          <w:sz w:val="24"/>
          <w:szCs w:val="24"/>
          <w:lang w:val="en-US" w:eastAsia="en-US" w:bidi="en-US"/>
        </w:rPr>
        <w:t>Die sind auch sicher in dem berufstätig und nicht nur als FA gelistet</w:t>
      </w:r>
    </w:p>
  </w:comment>
  <w:comment w:id="6" w:author="Teichert, Ute" w:date="2019-10-07T22:53:00Z" w:initials="TU">
    <w:p>
      <w:r>
        <w:rPr>
          <w:rFonts w:ascii="Liberation Serif" w:hAnsi="Liberation Serif" w:eastAsia="DejaVu Sans" w:cs="DejaVu Sans"/>
          <w:sz w:val="24"/>
          <w:szCs w:val="24"/>
          <w:lang w:val="en-US" w:eastAsia="en-US" w:bidi="en-US"/>
        </w:rPr>
        <w:t>Wo sind die tätig? Im GA oder in Körperschaften?</w:t>
      </w:r>
    </w:p>
  </w:comment>
  <w:comment w:id="8" w:author="Unbekannter Autor" w:date="2019-10-07T22:53:00Z" w:initials="">
    <w:p>
      <w:r>
        <w:rPr>
          <w:rFonts w:eastAsia="DejaVu Sans" w:cs="DejaVu Sans" w:ascii="Calibri" w:hAnsi="Calibri"/>
          <w:sz w:val="20"/>
          <w:szCs w:val="24"/>
          <w:lang w:val="en-US" w:eastAsia="en-US" w:bidi="en-US"/>
        </w:rPr>
        <w:t>Das sollten wir noch quantifizieren</w:t>
      </w:r>
    </w:p>
  </w:comment>
  <w:comment w:id="9" w:author="Teichert, Ute" w:date="2019-10-07T22:53:00Z" w:initials="TU">
    <w:p>
      <w:r>
        <w:rPr>
          <w:rFonts w:ascii="Liberation Serif" w:hAnsi="Liberation Serif" w:eastAsia="DejaVu Sans" w:cs="DejaVu Sans"/>
          <w:sz w:val="24"/>
          <w:szCs w:val="24"/>
          <w:lang w:val="en-US" w:eastAsia="en-US" w:bidi="en-US"/>
        </w:rPr>
        <w:t>Bitte ein anderes Wort wählen, das klingt so diskriminierend. Vorschlag: Die tätigen Fachärzte werden immer älter, das Durchschnittsalter 2019 liegt bei , im Vergleich zu 2000, da waren es x Jahre</w:t>
      </w:r>
    </w:p>
  </w:comment>
  <w:comment w:id="10" w:author="Teichert, Ute" w:date="2019-10-07T22:53:00Z" w:initials="TU">
    <w:p>
      <w:r>
        <w:rPr>
          <w:rFonts w:ascii="Liberation Serif" w:hAnsi="Liberation Serif" w:eastAsia="DejaVu Sans" w:cs="DejaVu Sans"/>
          <w:sz w:val="24"/>
          <w:szCs w:val="24"/>
          <w:lang w:val="en-US" w:eastAsia="en-US" w:bidi="en-US"/>
        </w:rPr>
        <w:t>Der Mangel liegt ja nicht an dem höheren Lebensalter. Sondern es gehen mehr in den Ruhestand, denen keiner nachfolgt. Es sind doch eigentlich 2 Probleme:</w:t>
      </w:r>
    </w:p>
    <w:p>
      <w:r>
        <w:rPr>
          <w:rFonts w:ascii="Liberation Serif" w:hAnsi="Liberation Serif" w:eastAsia="DejaVu Sans" w:cs="DejaVu Sans"/>
          <w:sz w:val="24"/>
          <w:szCs w:val="24"/>
          <w:lang w:val="en-US" w:eastAsia="en-US" w:bidi="en-US"/>
        </w:rPr>
        <w:t>Es gibt ein Drittel weniger in dne letzten 20 jahren</w:t>
      </w:r>
    </w:p>
    <w:p>
      <w:r>
        <w:rPr>
          <w:rFonts w:ascii="Liberation Serif" w:hAnsi="Liberation Serif" w:eastAsia="DejaVu Sans" w:cs="DejaVu Sans"/>
          <w:sz w:val="24"/>
          <w:szCs w:val="24"/>
          <w:lang w:val="en-US" w:eastAsia="en-US" w:bidi="en-US"/>
        </w:rPr>
        <w:t>Diejenignen, die noch arbeiten, werde immer älter und hören bald auf</w:t>
      </w:r>
    </w:p>
    <w:p>
      <w:r>
        <w:rPr>
          <w:rFonts w:ascii="Liberation Serif" w:hAnsi="Liberation Serif" w:eastAsia="DejaVu Sans" w:cs="DejaVu Sans"/>
          <w:sz w:val="24"/>
          <w:szCs w:val="24"/>
          <w:lang w:val="en-US" w:eastAsia="en-US" w:bidi="en-US"/>
        </w:rPr>
        <w:t>Ich denke, das sollte man auch getrennt darstellen.</w:t>
      </w:r>
    </w:p>
  </w:comment>
  <w:comment w:id="12" w:author="Unbekannter Autor" w:date="2019-10-09T15:05:37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1"/>
          <w:u w:val="none"/>
          <w:vertAlign w:val="baseline"/>
          <w:em w:val="none"/>
          <w:lang w:bidi="ar-SA" w:eastAsia="en-US" w:val="en-US"/>
        </w:rPr>
        <w:t>Hier noch “permanent” hinzuzufügen klingt in meinen Ohren etwas weinerlich.</w:t>
      </w:r>
    </w:p>
  </w:comment>
  <w:comment w:id="11" w:author="Unbekannter Autor" w:date="2019-10-09T15:06:20Z" w:initials="">
    <w:p>
      <w:r>
        <w:rPr>
          <w:rFonts w:eastAsia=""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1"/>
          <w:u w:val="none"/>
          <w:vertAlign w:val="baseline"/>
          <w:em w:val="none"/>
          <w:lang w:bidi="ar-SA" w:eastAsia="en-US" w:val="en-US"/>
        </w:rPr>
        <w:t>Diesen ganzen Absatz finde ich rein wissenschaftlich betrachtet unpassend, da wir dies nicht belegen können. Ggf. Müssen wir dies in die Einleitung ziehen.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5611"/>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Berschrift1">
    <w:name w:val="Heading 1"/>
    <w:basedOn w:val="Normal"/>
    <w:next w:val="Normal"/>
    <w:link w:val="berschrift1Zchn"/>
    <w:uiPriority w:val="9"/>
    <w:qFormat/>
    <w:rsid w:val="00ff5611"/>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Berschrift2">
    <w:name w:val="Heading 2"/>
    <w:basedOn w:val="Normal"/>
    <w:next w:val="Normal"/>
    <w:link w:val="berschrift2Zchn"/>
    <w:uiPriority w:val="9"/>
    <w:unhideWhenUsed/>
    <w:qFormat/>
    <w:rsid w:val="001b782a"/>
    <w:pPr>
      <w:keepNext w:val="true"/>
      <w:keepLines/>
      <w:spacing w:lineRule="auto" w:line="240" w:before="120" w:after="0"/>
      <w:outlineLvl w:val="1"/>
    </w:pPr>
    <w:rPr>
      <w:rFonts w:ascii="Calibri Light" w:hAnsi="Calibri Light" w:eastAsia="" w:cs="" w:asciiTheme="majorHAnsi" w:cstheme="majorBidi" w:eastAsiaTheme="majorEastAsia" w:hAnsiTheme="majorHAnsi"/>
      <w:b/>
      <w:color w:val="000000" w:themeColor="text1"/>
      <w:sz w:val="36"/>
      <w:szCs w:val="36"/>
    </w:rPr>
  </w:style>
  <w:style w:type="paragraph" w:styleId="Berschrift3">
    <w:name w:val="Heading 3"/>
    <w:basedOn w:val="Normal"/>
    <w:next w:val="Normal"/>
    <w:link w:val="berschrift3Zchn"/>
    <w:uiPriority w:val="9"/>
    <w:unhideWhenUsed/>
    <w:qFormat/>
    <w:rsid w:val="00ff5611"/>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Berschrift4">
    <w:name w:val="Heading 4"/>
    <w:basedOn w:val="Normal"/>
    <w:next w:val="Normal"/>
    <w:link w:val="berschrift4Zchn"/>
    <w:uiPriority w:val="9"/>
    <w:unhideWhenUsed/>
    <w:qFormat/>
    <w:rsid w:val="00ff5611"/>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Berschrift5">
    <w:name w:val="Heading 5"/>
    <w:basedOn w:val="Normal"/>
    <w:next w:val="Normal"/>
    <w:link w:val="berschrift5Zchn"/>
    <w:uiPriority w:val="9"/>
    <w:unhideWhenUsed/>
    <w:qFormat/>
    <w:rsid w:val="00ff5611"/>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Berschrift6">
    <w:name w:val="Heading 6"/>
    <w:basedOn w:val="Normal"/>
    <w:next w:val="Normal"/>
    <w:link w:val="berschrift6Zchn"/>
    <w:uiPriority w:val="9"/>
    <w:unhideWhenUsed/>
    <w:qFormat/>
    <w:rsid w:val="00ff5611"/>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Berschrift7">
    <w:name w:val="Heading 7"/>
    <w:basedOn w:val="Normal"/>
    <w:next w:val="Normal"/>
    <w:link w:val="berschrift7Zchn"/>
    <w:uiPriority w:val="9"/>
    <w:semiHidden/>
    <w:unhideWhenUsed/>
    <w:qFormat/>
    <w:rsid w:val="00ff5611"/>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Berschrift8">
    <w:name w:val="Heading 8"/>
    <w:basedOn w:val="Normal"/>
    <w:next w:val="Normal"/>
    <w:link w:val="berschrift8Zchn"/>
    <w:uiPriority w:val="9"/>
    <w:semiHidden/>
    <w:unhideWhenUsed/>
    <w:qFormat/>
    <w:rsid w:val="00ff5611"/>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Berschrift9">
    <w:name w:val="Heading 9"/>
    <w:basedOn w:val="Normal"/>
    <w:next w:val="Normal"/>
    <w:link w:val="berschrift9Zchn"/>
    <w:uiPriority w:val="9"/>
    <w:semiHidden/>
    <w:unhideWhenUsed/>
    <w:qFormat/>
    <w:rsid w:val="00ff5611"/>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b782a"/>
    <w:rPr>
      <w:rFonts w:ascii="Calibri Light" w:hAnsi="Calibri Light" w:eastAsia="" w:cs="" w:asciiTheme="majorHAnsi" w:cstheme="majorBidi" w:eastAsiaTheme="majorEastAsia" w:hAnsiTheme="majorHAnsi"/>
      <w:color w:val="262626" w:themeColor="text1" w:themeTint="d9"/>
      <w:sz w:val="96"/>
      <w:szCs w:val="96"/>
    </w:rPr>
  </w:style>
  <w:style w:type="character" w:styleId="UntertitelZchn" w:customStyle="1">
    <w:name w:val="Untertitel Zchn"/>
    <w:basedOn w:val="DefaultParagraphFont"/>
    <w:link w:val="Untertitel"/>
    <w:uiPriority w:val="11"/>
    <w:qFormat/>
    <w:rsid w:val="001b782a"/>
    <w:rPr>
      <w:caps/>
      <w:color w:val="404040" w:themeColor="text1" w:themeTint="bf"/>
      <w:spacing w:val="20"/>
      <w:sz w:val="28"/>
      <w:szCs w:val="28"/>
    </w:rPr>
  </w:style>
  <w:style w:type="character" w:styleId="Berschrift1Zchn" w:customStyle="1">
    <w:name w:val="Überschrift 1 Zchn"/>
    <w:basedOn w:val="DefaultParagraphFont"/>
    <w:link w:val="berschrift1"/>
    <w:uiPriority w:val="9"/>
    <w:qFormat/>
    <w:rsid w:val="00ff5611"/>
    <w:rPr>
      <w:rFonts w:ascii="Calibri Light" w:hAnsi="Calibri Light" w:eastAsia="" w:cs="" w:asciiTheme="majorHAnsi" w:cstheme="majorBidi" w:eastAsiaTheme="majorEastAsia" w:hAnsiTheme="majorHAnsi"/>
      <w:color w:val="262626" w:themeColor="text1" w:themeTint="d9"/>
      <w:sz w:val="40"/>
      <w:szCs w:val="40"/>
    </w:rPr>
  </w:style>
  <w:style w:type="character" w:styleId="Berschrift2Zchn" w:customStyle="1">
    <w:name w:val="Überschrift 2 Zchn"/>
    <w:basedOn w:val="DefaultParagraphFont"/>
    <w:link w:val="berschrift2"/>
    <w:uiPriority w:val="9"/>
    <w:qFormat/>
    <w:rsid w:val="001b782a"/>
    <w:rPr>
      <w:rFonts w:ascii="Calibri Light" w:hAnsi="Calibri Light" w:eastAsia="" w:cs="" w:asciiTheme="majorHAnsi" w:cstheme="majorBidi" w:eastAsiaTheme="majorEastAsia" w:hAnsiTheme="majorHAnsi"/>
      <w:b/>
      <w:color w:val="000000" w:themeColor="text1"/>
      <w:sz w:val="36"/>
      <w:szCs w:val="36"/>
    </w:rPr>
  </w:style>
  <w:style w:type="character" w:styleId="Berschrift3Zchn" w:customStyle="1">
    <w:name w:val="Überschrift 3 Zchn"/>
    <w:basedOn w:val="DefaultParagraphFont"/>
    <w:link w:val="berschrift3"/>
    <w:uiPriority w:val="9"/>
    <w:qFormat/>
    <w:rsid w:val="00ff5611"/>
    <w:rPr>
      <w:rFonts w:ascii="Calibri Light" w:hAnsi="Calibri Light" w:eastAsia="" w:cs="" w:asciiTheme="majorHAnsi" w:cstheme="majorBidi" w:eastAsiaTheme="majorEastAsia" w:hAnsiTheme="majorHAnsi"/>
      <w:color w:val="C45911" w:themeColor="accent2" w:themeShade="bf"/>
      <w:sz w:val="32"/>
      <w:szCs w:val="32"/>
    </w:rPr>
  </w:style>
  <w:style w:type="character" w:styleId="Berschrift4Zchn" w:customStyle="1">
    <w:name w:val="Überschrift 4 Zchn"/>
    <w:basedOn w:val="DefaultParagraphFont"/>
    <w:link w:val="berschrift4"/>
    <w:uiPriority w:val="9"/>
    <w:qFormat/>
    <w:rsid w:val="00ff5611"/>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Berschrift5Zchn" w:customStyle="1">
    <w:name w:val="Überschrift 5 Zchn"/>
    <w:basedOn w:val="DefaultParagraphFont"/>
    <w:link w:val="berschrift5"/>
    <w:uiPriority w:val="9"/>
    <w:qFormat/>
    <w:rsid w:val="00ff5611"/>
    <w:rPr>
      <w:rFonts w:ascii="Calibri Light" w:hAnsi="Calibri Light" w:eastAsia="" w:cs="" w:asciiTheme="majorHAnsi" w:cstheme="majorBidi" w:eastAsiaTheme="majorEastAsia" w:hAnsiTheme="majorHAnsi"/>
      <w:color w:val="C45911" w:themeColor="accent2" w:themeShade="bf"/>
      <w:sz w:val="24"/>
      <w:szCs w:val="24"/>
    </w:rPr>
  </w:style>
  <w:style w:type="character" w:styleId="Berschrift6Zchn" w:customStyle="1">
    <w:name w:val="Überschrift 6 Zchn"/>
    <w:basedOn w:val="DefaultParagraphFont"/>
    <w:link w:val="berschrift6"/>
    <w:uiPriority w:val="9"/>
    <w:qFormat/>
    <w:rsid w:val="00ff5611"/>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Berschrift7Zchn" w:customStyle="1">
    <w:name w:val="Überschrift 7 Zchn"/>
    <w:basedOn w:val="DefaultParagraphFont"/>
    <w:link w:val="berschrift7"/>
    <w:uiPriority w:val="9"/>
    <w:semiHidden/>
    <w:qFormat/>
    <w:rsid w:val="00ff5611"/>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Berschrift8Zchn" w:customStyle="1">
    <w:name w:val="Überschrift 8 Zchn"/>
    <w:basedOn w:val="DefaultParagraphFont"/>
    <w:link w:val="berschrift8"/>
    <w:uiPriority w:val="9"/>
    <w:semiHidden/>
    <w:qFormat/>
    <w:rsid w:val="00ff5611"/>
    <w:rPr>
      <w:rFonts w:ascii="Calibri Light" w:hAnsi="Calibri Light" w:eastAsia="" w:cs="" w:asciiTheme="majorHAnsi" w:cstheme="majorBidi" w:eastAsiaTheme="majorEastAsia" w:hAnsiTheme="majorHAnsi"/>
      <w:color w:val="833C0B" w:themeColor="accent2" w:themeShade="80"/>
      <w:sz w:val="22"/>
      <w:szCs w:val="22"/>
    </w:rPr>
  </w:style>
  <w:style w:type="character" w:styleId="Berschrift9Zchn" w:customStyle="1">
    <w:name w:val="Überschrift 9 Zchn"/>
    <w:basedOn w:val="DefaultParagraphFont"/>
    <w:link w:val="berschrift9"/>
    <w:uiPriority w:val="9"/>
    <w:semiHidden/>
    <w:qFormat/>
    <w:rsid w:val="00ff5611"/>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ff5611"/>
    <w:rPr>
      <w:b/>
      <w:bCs/>
    </w:rPr>
  </w:style>
  <w:style w:type="character" w:styleId="Betont" w:customStyle="1">
    <w:name w:val="Betont"/>
    <w:basedOn w:val="DefaultParagraphFont"/>
    <w:uiPriority w:val="20"/>
    <w:qFormat/>
    <w:rsid w:val="00ff5611"/>
    <w:rPr>
      <w:i/>
      <w:iCs/>
      <w:color w:val="000000" w:themeColor="text1"/>
    </w:rPr>
  </w:style>
  <w:style w:type="character" w:styleId="ZitatZchn" w:customStyle="1">
    <w:name w:val="Zitat Zchn"/>
    <w:basedOn w:val="DefaultParagraphFont"/>
    <w:link w:val="Zitat"/>
    <w:uiPriority w:val="29"/>
    <w:qFormat/>
    <w:rsid w:val="00ff5611"/>
    <w:rPr>
      <w:rFonts w:ascii="Calibri Light" w:hAnsi="Calibri Light" w:eastAsia="" w:cs="" w:asciiTheme="majorHAnsi" w:cstheme="majorBidi" w:eastAsiaTheme="majorEastAsia" w:hAnsiTheme="majorHAnsi"/>
      <w:color w:val="000000" w:themeColor="text1"/>
      <w:sz w:val="24"/>
      <w:szCs w:val="24"/>
    </w:rPr>
  </w:style>
  <w:style w:type="character" w:styleId="IntensivesZitatZchn" w:customStyle="1">
    <w:name w:val="Intensives Zitat Zchn"/>
    <w:basedOn w:val="DefaultParagraphFont"/>
    <w:link w:val="IntensivesZitat"/>
    <w:uiPriority w:val="30"/>
    <w:qFormat/>
    <w:rsid w:val="00ff5611"/>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ff5611"/>
    <w:rPr>
      <w:smallCaps/>
      <w:color w:val="404040" w:themeColor="text1" w:themeTint="bf"/>
      <w:spacing w:val="0"/>
      <w:u w:val="single" w:color="7F7F7F"/>
    </w:rPr>
  </w:style>
  <w:style w:type="character" w:styleId="IntenseReference">
    <w:name w:val="Intense Reference"/>
    <w:basedOn w:val="DefaultParagraphFont"/>
    <w:uiPriority w:val="32"/>
    <w:qFormat/>
    <w:rsid w:val="00ff5611"/>
    <w:rPr>
      <w:b/>
      <w:bCs/>
      <w:smallCaps/>
      <w:color w:val="auto"/>
      <w:spacing w:val="0"/>
      <w:u w:val="single"/>
    </w:rPr>
  </w:style>
  <w:style w:type="character" w:styleId="BookTitle">
    <w:name w:val="Book Title"/>
    <w:basedOn w:val="DefaultParagraphFont"/>
    <w:uiPriority w:val="33"/>
    <w:qFormat/>
    <w:rsid w:val="00ff5611"/>
    <w:rPr>
      <w:b/>
      <w:bCs/>
      <w:smallCaps/>
      <w:spacing w:val="0"/>
    </w:rPr>
  </w:style>
  <w:style w:type="character" w:styleId="Internetverknpfung" w:customStyle="1">
    <w:name w:val="Internetverknüpfung"/>
    <w:rPr>
      <w:color w:val="000080"/>
      <w:u w:val="single"/>
    </w:rPr>
  </w:style>
  <w:style w:type="character" w:styleId="ListLabel1" w:customStyle="1">
    <w:name w:val="ListLabel 1"/>
    <w:qFormat/>
    <w:rPr/>
  </w:style>
  <w:style w:type="character" w:styleId="KommentartextZchn" w:customStyle="1">
    <w:name w:val="Kommentartext Zchn"/>
    <w:basedOn w:val="DefaultParagraphFont"/>
    <w:link w:val="Kommentartex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ea4275"/>
    <w:rPr>
      <w:rFonts w:ascii="Tahoma" w:hAnsi="Tahoma" w:cs="Tahoma"/>
      <w:sz w:val="16"/>
      <w:szCs w:val="16"/>
    </w:rPr>
  </w:style>
  <w:style w:type="character" w:styleId="KommentarthemaZchn" w:customStyle="1">
    <w:name w:val="Kommentarthema Zchn"/>
    <w:basedOn w:val="KommentartextZchn"/>
    <w:link w:val="Kommentarthema"/>
    <w:uiPriority w:val="99"/>
    <w:semiHidden/>
    <w:qFormat/>
    <w:rsid w:val="00ea4275"/>
    <w:rPr>
      <w:b/>
      <w:bCs/>
      <w:szCs w:val="20"/>
    </w:rPr>
  </w:style>
  <w:style w:type="character" w:styleId="ListLabel2">
    <w:name w:val="ListLabel 2"/>
    <w:qFormat/>
    <w:rPr>
      <w:rFonts w:eastAsia=""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Lohit Devanagari"/>
    </w:rPr>
  </w:style>
  <w:style w:type="paragraph" w:styleId="Caption">
    <w:name w:val="caption"/>
    <w:basedOn w:val="Normal"/>
    <w:next w:val="Normal"/>
    <w:uiPriority w:val="35"/>
    <w:semiHidden/>
    <w:unhideWhenUsed/>
    <w:qFormat/>
    <w:rsid w:val="00ff5611"/>
    <w:pPr>
      <w:spacing w:lineRule="auto" w:line="240"/>
    </w:pPr>
    <w:rPr>
      <w:b/>
      <w:bCs/>
      <w:color w:val="404040" w:themeColor="text1" w:themeTint="bf"/>
      <w:sz w:val="16"/>
      <w:szCs w:val="16"/>
    </w:rPr>
  </w:style>
  <w:style w:type="paragraph" w:styleId="Titel">
    <w:name w:val="Title"/>
    <w:basedOn w:val="Normal"/>
    <w:next w:val="Normal"/>
    <w:link w:val="TitelZchn"/>
    <w:uiPriority w:val="10"/>
    <w:qFormat/>
    <w:rsid w:val="001b782a"/>
    <w:pPr>
      <w:spacing w:lineRule="auto" w:line="240" w:before="0" w:after="0"/>
      <w:contextualSpacing/>
      <w:jc w:val="center"/>
    </w:pPr>
    <w:rPr>
      <w:rFonts w:ascii="Calibri Light" w:hAnsi="Calibri Light" w:eastAsia="" w:cs="" w:asciiTheme="majorHAnsi" w:cstheme="majorBidi" w:eastAsiaTheme="majorEastAsia" w:hAnsiTheme="majorHAnsi"/>
      <w:color w:val="262626" w:themeColor="text1" w:themeTint="d9"/>
      <w:sz w:val="96"/>
      <w:szCs w:val="96"/>
    </w:rPr>
  </w:style>
  <w:style w:type="paragraph" w:styleId="Untertitel">
    <w:name w:val="Subtitle"/>
    <w:basedOn w:val="Normal"/>
    <w:next w:val="Normal"/>
    <w:link w:val="UntertitelZchn"/>
    <w:uiPriority w:val="11"/>
    <w:qFormat/>
    <w:rsid w:val="001b782a"/>
    <w:pPr>
      <w:spacing w:before="0" w:after="240"/>
      <w:jc w:val="center"/>
    </w:pPr>
    <w:rPr>
      <w:caps/>
      <w:color w:val="404040" w:themeColor="text1" w:themeTint="bf"/>
      <w:spacing w:val="20"/>
      <w:sz w:val="28"/>
      <w:szCs w:val="28"/>
    </w:rPr>
  </w:style>
  <w:style w:type="paragraph" w:styleId="NoSpacing">
    <w:name w:val="No Spacing"/>
    <w:uiPriority w:val="1"/>
    <w:qFormat/>
    <w:rsid w:val="00ff5611"/>
    <w:pPr>
      <w:widowControl/>
      <w:bidi w:val="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ZitatZchn"/>
    <w:uiPriority w:val="29"/>
    <w:qFormat/>
    <w:rsid w:val="00ff5611"/>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ivesZitatZchn"/>
    <w:uiPriority w:val="30"/>
    <w:qFormat/>
    <w:rsid w:val="00ff5611"/>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TOCHeading">
    <w:name w:val="TOC Heading"/>
    <w:basedOn w:val="Berschrift1"/>
    <w:next w:val="Normal"/>
    <w:uiPriority w:val="39"/>
    <w:semiHidden/>
    <w:unhideWhenUsed/>
    <w:qFormat/>
    <w:rsid w:val="00ff5611"/>
    <w:pPr/>
    <w:rPr/>
  </w:style>
  <w:style w:type="paragraph" w:styleId="Abstract" w:customStyle="1">
    <w:name w:val="Abstract"/>
    <w:basedOn w:val="Normal"/>
    <w:qFormat/>
    <w:rsid w:val="00ff5611"/>
    <w:pPr/>
    <w:rPr>
      <w:sz w:val="20"/>
    </w:rPr>
  </w:style>
  <w:style w:type="paragraph" w:styleId="Keywords" w:customStyle="1">
    <w:name w:val="Keywords"/>
    <w:basedOn w:val="Abstract"/>
    <w:qFormat/>
    <w:rsid w:val="00ff5611"/>
    <w:pPr/>
    <w:rPr>
      <w:b/>
      <w:i/>
      <w:sz w:val="18"/>
    </w:rPr>
  </w:style>
  <w:style w:type="paragraph" w:styleId="Authors" w:customStyle="1">
    <w:name w:val="Authors"/>
    <w:basedOn w:val="Abstract"/>
    <w:qFormat/>
    <w:rsid w:val="001b782a"/>
    <w:pPr>
      <w:jc w:val="center"/>
    </w:pPr>
    <w:rPr>
      <w:i/>
      <w:sz w:val="18"/>
    </w:rPr>
  </w:style>
  <w:style w:type="paragraph" w:styleId="Code" w:customStyle="1">
    <w:name w:val="Code"/>
    <w:basedOn w:val="Normal"/>
    <w:qFormat/>
    <w:rsid w:val="009805f8"/>
    <w:pPr/>
    <w:rPr>
      <w:rFonts w:ascii="Courier New" w:hAnsi="Courier New" w:cs="Courier New"/>
      <w:sz w:val="22"/>
    </w:rPr>
  </w:style>
  <w:style w:type="paragraph" w:styleId="References" w:customStyle="1">
    <w:name w:val="References"/>
    <w:basedOn w:val="Normal"/>
    <w:qFormat/>
    <w:rsid w:val="00586296"/>
    <w:pPr/>
    <w:rPr>
      <w:sz w:val="1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ea4275"/>
    <w:pPr>
      <w:spacing w:lineRule="auto" w:line="240" w:before="0" w:after="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ea4275"/>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be-bund.de/" TargetMode="External"/><Relationship Id="rId3" Type="http://schemas.openxmlformats.org/officeDocument/2006/relationships/hyperlink" Target="https://github.com/jakobschumacher/fachaerzte_oegw"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356</Words>
  <Characters>2411</Characters>
  <CharactersWithSpaces>2765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2019-10-08T08:04:00Z</dcterms:created>
  <dc:creator>Unbekannt</dc:creator>
  <dc:description/>
  <dc:language>de-DE</dc:language>
  <cp:lastModifiedBy/>
  <dcterms:modified xsi:type="dcterms:W3CDTF">2019-10-09T15:07:28Z</dcterms:modified>
  <cp:revision>4</cp:revision>
  <dc:subject/>
  <dc:title>Quantifizierung und regionale Trends des Facharztmangels im Öffentlichen Gesundheitsdienst (ÖGD)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